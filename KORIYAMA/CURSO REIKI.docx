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E5B3" w14:textId="77777777" w:rsidR="007D21F4" w:rsidRPr="00790C6F" w:rsidRDefault="007D21F4">
      <w:pPr>
        <w:rPr>
          <w:rFonts w:ascii="Arial" w:hAnsi="Arial" w:cs="Arial"/>
          <w:sz w:val="24"/>
          <w:szCs w:val="24"/>
        </w:rPr>
      </w:pPr>
    </w:p>
    <w:p w14:paraId="2467DC85" w14:textId="77777777" w:rsidR="007D21F4" w:rsidRPr="00790C6F" w:rsidRDefault="007D21F4">
      <w:pPr>
        <w:rPr>
          <w:rFonts w:ascii="Arial" w:hAnsi="Arial" w:cs="Arial"/>
          <w:sz w:val="24"/>
          <w:szCs w:val="24"/>
        </w:rPr>
      </w:pPr>
    </w:p>
    <w:p w14:paraId="04EB6086" w14:textId="77777777" w:rsidR="00790C6F" w:rsidRPr="00790C6F" w:rsidRDefault="00790C6F" w:rsidP="00790C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790C6F">
        <w:rPr>
          <w:rFonts w:ascii="Arial" w:hAnsi="Arial" w:cs="Arial"/>
          <w:color w:val="000000" w:themeColor="text1"/>
        </w:rPr>
        <w:t>El sistema Reiki consiste en tres niveles y una maestría. </w:t>
      </w:r>
    </w:p>
    <w:p w14:paraId="54E29AD1" w14:textId="77777777" w:rsidR="00790C6F" w:rsidRPr="00790C6F" w:rsidRDefault="00790C6F" w:rsidP="00790C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790C6F">
        <w:rPr>
          <w:rFonts w:ascii="Arial" w:hAnsi="Arial" w:cs="Arial"/>
          <w:color w:val="000000" w:themeColor="text1"/>
        </w:rPr>
        <w:t xml:space="preserve">A través del curso el alumno tendrá la habilidad de una reconexión con nuestra propia forma física, la cosa más cercana a nosotros </w:t>
      </w:r>
      <w:proofErr w:type="gramStart"/>
      <w:r w:rsidRPr="00790C6F">
        <w:rPr>
          <w:rFonts w:ascii="Arial" w:hAnsi="Arial" w:cs="Arial"/>
          <w:color w:val="000000" w:themeColor="text1"/>
        </w:rPr>
        <w:t>y</w:t>
      </w:r>
      <w:proofErr w:type="gramEnd"/>
      <w:r w:rsidRPr="00790C6F">
        <w:rPr>
          <w:rFonts w:ascii="Arial" w:hAnsi="Arial" w:cs="Arial"/>
          <w:color w:val="000000" w:themeColor="text1"/>
        </w:rPr>
        <w:t xml:space="preserve"> sin embargo, la más distante. Por lo general, sólo sentimos nuestro propio cuerpo cuando aparece un dolor o una incomodidad. Nuestro cuerpo físico es la extensión más cruda de nuestra alma, un vehículo milagroso que nos permite desplazarnos, sentir y comprender infinitas situaciones de la vida cotidiana.</w:t>
      </w:r>
    </w:p>
    <w:p w14:paraId="145A2F3A" w14:textId="77777777" w:rsidR="00790C6F" w:rsidRPr="00790C6F" w:rsidRDefault="00790C6F" w:rsidP="00790C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790C6F">
        <w:rPr>
          <w:rFonts w:ascii="Arial" w:hAnsi="Arial" w:cs="Arial"/>
          <w:color w:val="000000" w:themeColor="text1"/>
        </w:rPr>
        <w:t xml:space="preserve">Durante el curso podremos experimentar el dolor y el placer. Al entrar nuevamente en contacto con nuestro cuerpo, nos permite y da la oportunidad de poder sintonizar el cuerpo de otra persona </w:t>
      </w:r>
      <w:proofErr w:type="gramStart"/>
      <w:r w:rsidRPr="00790C6F">
        <w:rPr>
          <w:rFonts w:ascii="Arial" w:hAnsi="Arial" w:cs="Arial"/>
          <w:color w:val="000000" w:themeColor="text1"/>
        </w:rPr>
        <w:t>y</w:t>
      </w:r>
      <w:proofErr w:type="gramEnd"/>
      <w:r w:rsidRPr="00790C6F">
        <w:rPr>
          <w:rFonts w:ascii="Arial" w:hAnsi="Arial" w:cs="Arial"/>
          <w:color w:val="000000" w:themeColor="text1"/>
        </w:rPr>
        <w:t xml:space="preserve"> por ende, de su Ser.</w:t>
      </w:r>
    </w:p>
    <w:p w14:paraId="1EBFDCB4" w14:textId="697DBAD7" w:rsidR="00790C6F" w:rsidRDefault="00790C6F" w:rsidP="00790C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NIVEL 1</w:t>
      </w:r>
    </w:p>
    <w:p w14:paraId="62D27BBE" w14:textId="38292D69" w:rsidR="00790C6F" w:rsidRPr="00790C6F" w:rsidRDefault="00790C6F" w:rsidP="00790C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790C6F">
        <w:rPr>
          <w:rFonts w:ascii="Arial" w:hAnsi="Arial" w:cs="Arial"/>
          <w:color w:val="000000" w:themeColor="text1"/>
        </w:rPr>
        <w:t xml:space="preserve">El primer nivel consiste en una iniciación, es importante que para este momento los alumnos tengan claro los objetivos y orígenes del Reiki.  </w:t>
      </w:r>
    </w:p>
    <w:p w14:paraId="3FE2004A" w14:textId="77777777" w:rsidR="00790C6F" w:rsidRPr="00790C6F" w:rsidRDefault="00790C6F" w:rsidP="00790C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790C6F">
        <w:rPr>
          <w:rFonts w:ascii="Arial" w:hAnsi="Arial" w:cs="Arial"/>
          <w:color w:val="000000" w:themeColor="text1"/>
        </w:rPr>
        <w:t xml:space="preserve">Las sensaciones de energía que podrán experimentar los alumnos en las manos </w:t>
      </w:r>
      <w:proofErr w:type="gramStart"/>
      <w:r w:rsidRPr="00790C6F">
        <w:rPr>
          <w:rFonts w:ascii="Arial" w:hAnsi="Arial" w:cs="Arial"/>
          <w:color w:val="000000" w:themeColor="text1"/>
        </w:rPr>
        <w:t>es</w:t>
      </w:r>
      <w:proofErr w:type="gramEnd"/>
      <w:r w:rsidRPr="00790C6F">
        <w:rPr>
          <w:rFonts w:ascii="Arial" w:hAnsi="Arial" w:cs="Arial"/>
          <w:color w:val="000000" w:themeColor="text1"/>
        </w:rPr>
        <w:t xml:space="preserve"> fuerte. Aumenta la percepción interna, desarrolla mayor habilidad a detectar la energía de los demás seres humanos de las cosas y de nosotros mismos. Es capaz de agudizar la intuición. Mayor autoconfianza y fe en la vida. Mas compasión hacia nosotros mismos y hacia los demás. Mayor grado de responsabilidad por el propio ser.</w:t>
      </w:r>
    </w:p>
    <w:p w14:paraId="5C31EFAC" w14:textId="77777777" w:rsidR="00790C6F" w:rsidRPr="00790C6F" w:rsidRDefault="00790C6F" w:rsidP="00790C6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790C6F">
        <w:rPr>
          <w:rFonts w:ascii="Arial" w:hAnsi="Arial" w:cs="Arial"/>
          <w:color w:val="000000" w:themeColor="text1"/>
        </w:rPr>
        <w:t xml:space="preserve">El crecimiento y el cambio personal exigen determinación. </w:t>
      </w:r>
    </w:p>
    <w:p w14:paraId="02C47CB2" w14:textId="77777777" w:rsidR="00790C6F" w:rsidRPr="00790C6F" w:rsidRDefault="00790C6F" w:rsidP="00790C6F">
      <w:pPr>
        <w:pStyle w:val="NormalWeb"/>
        <w:shd w:val="clear" w:color="auto" w:fill="FFFFFF"/>
        <w:spacing w:before="0" w:beforeAutospacing="0"/>
        <w:jc w:val="both"/>
        <w:rPr>
          <w:ins w:id="0" w:author="Unknown"/>
          <w:rFonts w:ascii="Arial" w:hAnsi="Arial" w:cs="Arial"/>
          <w:color w:val="000000" w:themeColor="text1"/>
        </w:rPr>
      </w:pPr>
      <w:r w:rsidRPr="00790C6F">
        <w:rPr>
          <w:rFonts w:ascii="Arial" w:hAnsi="Arial" w:cs="Arial"/>
          <w:color w:val="000000" w:themeColor="text1"/>
        </w:rPr>
        <w:t xml:space="preserve">El Reiki puedes aplicarlo a mascotas, animales, plantas, todo aquello sensible o insensible, lo más importante al ser humano. </w:t>
      </w:r>
    </w:p>
    <w:tbl>
      <w:tblPr>
        <w:tblW w:w="13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5953"/>
      </w:tblGrid>
      <w:tr w:rsidR="007D21F4" w:rsidRPr="00790C6F" w14:paraId="26D59E4D" w14:textId="77777777" w:rsidTr="00AF517B">
        <w:tc>
          <w:tcPr>
            <w:tcW w:w="7867" w:type="dxa"/>
          </w:tcPr>
          <w:p w14:paraId="61BF5F71" w14:textId="77777777" w:rsidR="00790C6F" w:rsidRPr="00790C6F" w:rsidRDefault="00790C6F" w:rsidP="007D21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DD3426" w14:textId="0CA6455B" w:rsidR="007D21F4" w:rsidRPr="00790C6F" w:rsidRDefault="007D21F4" w:rsidP="007D21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0C6F">
              <w:rPr>
                <w:rFonts w:ascii="Arial" w:hAnsi="Arial" w:cs="Arial"/>
                <w:sz w:val="24"/>
                <w:szCs w:val="24"/>
              </w:rPr>
              <w:t xml:space="preserve">REIKI NIVEL DOS     </w:t>
            </w:r>
          </w:p>
        </w:tc>
        <w:tc>
          <w:tcPr>
            <w:tcW w:w="5953" w:type="dxa"/>
            <w:tcBorders>
              <w:left w:val="nil"/>
            </w:tcBorders>
          </w:tcPr>
          <w:p w14:paraId="3C265D49" w14:textId="77777777" w:rsidR="007D21F4" w:rsidRPr="00790C6F" w:rsidRDefault="007D21F4" w:rsidP="007D21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66D8368" w14:textId="77777777" w:rsidR="007D21F4" w:rsidRPr="00790C6F" w:rsidRDefault="007D21F4" w:rsidP="007D21F4">
      <w:pPr>
        <w:jc w:val="both"/>
        <w:rPr>
          <w:rFonts w:ascii="Arial" w:hAnsi="Arial" w:cs="Arial"/>
          <w:b/>
          <w:sz w:val="24"/>
          <w:szCs w:val="24"/>
        </w:rPr>
      </w:pPr>
      <w:r w:rsidRPr="00790C6F">
        <w:rPr>
          <w:rFonts w:ascii="Arial" w:hAnsi="Arial" w:cs="Arial"/>
          <w:b/>
          <w:sz w:val="24"/>
          <w:szCs w:val="24"/>
        </w:rPr>
        <w:t>OBJETIVOS DEL CURSO:</w:t>
      </w:r>
    </w:p>
    <w:p w14:paraId="125712FD" w14:textId="1810C1BA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 xml:space="preserve">Al terminar el curso los participantes </w:t>
      </w:r>
      <w:r w:rsidR="00790C6F" w:rsidRPr="00790C6F">
        <w:rPr>
          <w:rFonts w:ascii="Arial" w:hAnsi="Arial" w:cs="Arial"/>
          <w:sz w:val="24"/>
          <w:szCs w:val="24"/>
        </w:rPr>
        <w:t>desarrollarán</w:t>
      </w:r>
      <w:r w:rsidRPr="00790C6F">
        <w:rPr>
          <w:rFonts w:ascii="Arial" w:hAnsi="Arial" w:cs="Arial"/>
          <w:sz w:val="24"/>
          <w:szCs w:val="24"/>
        </w:rPr>
        <w:t xml:space="preserve"> habilidades para impartir y recibir la técnica de reiki dos, aprenderán a canalizar energía, experimentaras la sanación con tu cuerpo mental y emocional, establecerás conexión con tu cuerpo y así promoverás la experiencia sanadora.</w:t>
      </w:r>
    </w:p>
    <w:p w14:paraId="31801E19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Es un curso vivencial y serás capaz de conectar con tu verdadera esencia.</w:t>
      </w:r>
    </w:p>
    <w:p w14:paraId="1B0F62AD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849462A" w14:textId="77777777" w:rsidR="007D21F4" w:rsidRPr="00790C6F" w:rsidRDefault="007D21F4" w:rsidP="007D21F4">
      <w:pPr>
        <w:jc w:val="both"/>
        <w:rPr>
          <w:rFonts w:ascii="Arial" w:hAnsi="Arial" w:cs="Arial"/>
          <w:b/>
          <w:sz w:val="24"/>
          <w:szCs w:val="24"/>
        </w:rPr>
      </w:pPr>
      <w:r w:rsidRPr="00790C6F">
        <w:rPr>
          <w:rFonts w:ascii="Arial" w:hAnsi="Arial" w:cs="Arial"/>
          <w:b/>
          <w:sz w:val="24"/>
          <w:szCs w:val="24"/>
        </w:rPr>
        <w:lastRenderedPageBreak/>
        <w:t>OBJETIVOS ESPECIFICOS DEL CURSO</w:t>
      </w:r>
    </w:p>
    <w:p w14:paraId="6E157F63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Conocer el uso de los símbolos de reiki nivel dos.</w:t>
      </w:r>
    </w:p>
    <w:p w14:paraId="49C4F9C4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Sanación a distancia.</w:t>
      </w:r>
    </w:p>
    <w:p w14:paraId="24AEB756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Determinar qué tipo de terapia vas a utilizar con cada paciente.</w:t>
      </w:r>
    </w:p>
    <w:p w14:paraId="5DBC1DA1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Entender que por medio del aprendizaje del curso va a cambiar acciones que generamos negativas en tu visa.</w:t>
      </w:r>
    </w:p>
    <w:p w14:paraId="14C99CF5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Cambio de hábitos negativos.</w:t>
      </w:r>
    </w:p>
    <w:p w14:paraId="159712F6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Creación de abundancia.</w:t>
      </w:r>
    </w:p>
    <w:p w14:paraId="5FBF246F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Limpieza energética.</w:t>
      </w:r>
    </w:p>
    <w:p w14:paraId="42E59196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Aprenderás a darle utilidad a los decretos de salud.</w:t>
      </w:r>
    </w:p>
    <w:p w14:paraId="7C0F0A78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Desarrollo de como enviar Reiki a distancia.</w:t>
      </w:r>
    </w:p>
    <w:p w14:paraId="68119BC5" w14:textId="77777777" w:rsidR="007D21F4" w:rsidRPr="00790C6F" w:rsidRDefault="007D21F4" w:rsidP="007D21F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91D047" w14:textId="77777777" w:rsidR="007D21F4" w:rsidRPr="00790C6F" w:rsidRDefault="007D21F4" w:rsidP="007D21F4">
      <w:pPr>
        <w:ind w:left="720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Aprenderás:</w:t>
      </w:r>
    </w:p>
    <w:p w14:paraId="22EFE300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Los símbolos de segundo nivel Reiki II.</w:t>
      </w:r>
    </w:p>
    <w:p w14:paraId="67E43B1C" w14:textId="77777777" w:rsidR="007D21F4" w:rsidRPr="00790C6F" w:rsidRDefault="007D21F4" w:rsidP="007D21F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</w:rPr>
      </w:pPr>
      <w:r w:rsidRPr="00790C6F">
        <w:rPr>
          <w:rFonts w:ascii="Arial" w:hAnsi="Arial" w:cs="Arial"/>
        </w:rPr>
        <w:t>Cho ku reí</w:t>
      </w:r>
    </w:p>
    <w:p w14:paraId="39BC7F48" w14:textId="77777777" w:rsidR="007D21F4" w:rsidRPr="00790C6F" w:rsidRDefault="007D21F4" w:rsidP="007D21F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</w:rPr>
      </w:pPr>
      <w:r w:rsidRPr="00790C6F">
        <w:rPr>
          <w:rFonts w:ascii="Arial" w:hAnsi="Arial" w:cs="Arial"/>
        </w:rPr>
        <w:t>Sei he ki</w:t>
      </w:r>
    </w:p>
    <w:p w14:paraId="0F6BCC65" w14:textId="77777777" w:rsidR="007D21F4" w:rsidRPr="00790C6F" w:rsidRDefault="007D21F4" w:rsidP="007D21F4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" w:hAnsi="Arial" w:cs="Arial"/>
        </w:rPr>
      </w:pPr>
      <w:r w:rsidRPr="00790C6F">
        <w:rPr>
          <w:rFonts w:ascii="Arial" w:hAnsi="Arial" w:cs="Arial"/>
        </w:rPr>
        <w:t>Hon sha ze sho nen</w:t>
      </w:r>
    </w:p>
    <w:p w14:paraId="358CED00" w14:textId="77777777" w:rsidR="007D21F4" w:rsidRPr="00790C6F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Entrando a psique, escaneo con luz curando hábitos no deseados.</w:t>
      </w:r>
    </w:p>
    <w:p w14:paraId="7A6CD637" w14:textId="77777777" w:rsidR="007D21F4" w:rsidRPr="00790C6F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Sanación a distancia.</w:t>
      </w:r>
    </w:p>
    <w:p w14:paraId="3C62E52E" w14:textId="77777777" w:rsidR="007D21F4" w:rsidRPr="00790C6F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Equilibrio de los chacras.</w:t>
      </w:r>
    </w:p>
    <w:p w14:paraId="38FEF073" w14:textId="77777777" w:rsidR="007D21F4" w:rsidRPr="00790C6F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 xml:space="preserve">Potencializando la memoria </w:t>
      </w:r>
    </w:p>
    <w:p w14:paraId="275B4458" w14:textId="77777777" w:rsidR="007D21F4" w:rsidRPr="00790C6F" w:rsidRDefault="007D21F4" w:rsidP="007D21F4">
      <w:pPr>
        <w:ind w:left="45"/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Auto tratamiento por 21 días.</w:t>
      </w:r>
    </w:p>
    <w:p w14:paraId="7359B244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Reiki y la meditación.</w:t>
      </w:r>
    </w:p>
    <w:p w14:paraId="5318D3C9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</w:p>
    <w:p w14:paraId="7A81B43C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</w:p>
    <w:p w14:paraId="5CEC696A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REIKI NIVEL 3</w:t>
      </w:r>
    </w:p>
    <w:p w14:paraId="7494FF04" w14:textId="410ED05C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 xml:space="preserve">Al terminar el curso los participantes </w:t>
      </w:r>
      <w:r w:rsidR="00790C6F" w:rsidRPr="00790C6F">
        <w:rPr>
          <w:rFonts w:ascii="Arial" w:hAnsi="Arial" w:cs="Arial"/>
          <w:sz w:val="24"/>
          <w:szCs w:val="24"/>
        </w:rPr>
        <w:t>desarrollarán</w:t>
      </w:r>
      <w:r w:rsidRPr="00790C6F"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  <w:r w:rsidRPr="00790C6F">
        <w:rPr>
          <w:rFonts w:ascii="Arial" w:hAnsi="Arial" w:cs="Arial"/>
          <w:sz w:val="24"/>
          <w:szCs w:val="24"/>
        </w:rPr>
        <w:t>habilidades para impartir y recibir la técnica de reiki dos, aprenderán a canalizar energía, experimentaras la sanación con tu cuerpo mental y emocional, establecerás conexión con tu cuerpo y así promoverás la experiencia sanadora.</w:t>
      </w:r>
    </w:p>
    <w:p w14:paraId="130831CB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Es un curso vivencial y serás capaz de conectar con tu verdadera esencia.</w:t>
      </w:r>
    </w:p>
    <w:p w14:paraId="3C6AFD9B" w14:textId="77777777" w:rsidR="007D21F4" w:rsidRPr="00790C6F" w:rsidRDefault="007D21F4" w:rsidP="007D21F4">
      <w:pPr>
        <w:jc w:val="both"/>
        <w:rPr>
          <w:rFonts w:ascii="Arial" w:hAnsi="Arial" w:cs="Arial"/>
          <w:b/>
          <w:sz w:val="24"/>
          <w:szCs w:val="24"/>
        </w:rPr>
      </w:pPr>
      <w:r w:rsidRPr="00790C6F">
        <w:rPr>
          <w:rFonts w:ascii="Arial" w:hAnsi="Arial" w:cs="Arial"/>
          <w:b/>
          <w:sz w:val="24"/>
          <w:szCs w:val="24"/>
        </w:rPr>
        <w:t>OBJETIVOS ESPECIFICOS</w:t>
      </w:r>
    </w:p>
    <w:p w14:paraId="6F8FFA5F" w14:textId="77777777" w:rsidR="007D21F4" w:rsidRPr="00790C6F" w:rsidRDefault="00864C0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Durante</w:t>
      </w:r>
      <w:r w:rsidR="007D21F4" w:rsidRPr="00790C6F">
        <w:rPr>
          <w:rFonts w:ascii="Arial" w:hAnsi="Arial" w:cs="Arial"/>
          <w:sz w:val="24"/>
          <w:szCs w:val="24"/>
        </w:rPr>
        <w:t xml:space="preserve"> el curso nivel 3 se te </w:t>
      </w:r>
      <w:r w:rsidRPr="00790C6F">
        <w:rPr>
          <w:rFonts w:ascii="Arial" w:hAnsi="Arial" w:cs="Arial"/>
          <w:sz w:val="24"/>
          <w:szCs w:val="24"/>
        </w:rPr>
        <w:t>iniciara</w:t>
      </w:r>
      <w:r w:rsidR="007D21F4" w:rsidRPr="00790C6F">
        <w:rPr>
          <w:rFonts w:ascii="Arial" w:hAnsi="Arial" w:cs="Arial"/>
          <w:sz w:val="24"/>
          <w:szCs w:val="24"/>
        </w:rPr>
        <w:t xml:space="preserve"> en cuarto símbolo de Reiki, el símbolo maestro o Dai ko myo te permite acceder a los niveles espirituales y karmicos de la sanación. </w:t>
      </w:r>
    </w:p>
    <w:p w14:paraId="01851144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lastRenderedPageBreak/>
        <w:t xml:space="preserve">Realizamos un breve </w:t>
      </w:r>
      <w:r w:rsidR="00864C04" w:rsidRPr="00790C6F">
        <w:rPr>
          <w:rFonts w:ascii="Arial" w:hAnsi="Arial" w:cs="Arial"/>
          <w:sz w:val="24"/>
          <w:szCs w:val="24"/>
        </w:rPr>
        <w:t>espacio</w:t>
      </w:r>
      <w:r w:rsidRPr="00790C6F">
        <w:rPr>
          <w:rFonts w:ascii="Arial" w:hAnsi="Arial" w:cs="Arial"/>
          <w:sz w:val="24"/>
          <w:szCs w:val="24"/>
        </w:rPr>
        <w:t xml:space="preserve"> para repasar los dos niveles anteriores.</w:t>
      </w:r>
    </w:p>
    <w:p w14:paraId="68F40FD4" w14:textId="77777777" w:rsidR="007D21F4" w:rsidRPr="00790C6F" w:rsidRDefault="007D21F4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>Te enseñaremos a realizar una protección muy fuerte para tus bienes, para ti mismo.</w:t>
      </w:r>
    </w:p>
    <w:p w14:paraId="761025B5" w14:textId="77777777" w:rsidR="00B158A3" w:rsidRPr="00790C6F" w:rsidRDefault="00B158A3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 xml:space="preserve">Aprenderás a realizar una cirugía Reiki </w:t>
      </w:r>
      <w:r w:rsidR="00864C04" w:rsidRPr="00790C6F">
        <w:rPr>
          <w:rFonts w:ascii="Arial" w:hAnsi="Arial" w:cs="Arial"/>
          <w:sz w:val="24"/>
          <w:szCs w:val="24"/>
        </w:rPr>
        <w:t>(psíquica</w:t>
      </w:r>
      <w:r w:rsidRPr="00790C6F">
        <w:rPr>
          <w:rFonts w:ascii="Arial" w:hAnsi="Arial" w:cs="Arial"/>
          <w:sz w:val="24"/>
          <w:szCs w:val="24"/>
        </w:rPr>
        <w:t>), con la cirugía quitaras todos los bloqueos energéticos.</w:t>
      </w:r>
    </w:p>
    <w:p w14:paraId="6483996C" w14:textId="77777777" w:rsidR="00B158A3" w:rsidRPr="00790C6F" w:rsidRDefault="00B158A3" w:rsidP="007D21F4">
      <w:pPr>
        <w:jc w:val="both"/>
        <w:rPr>
          <w:rFonts w:ascii="Arial" w:hAnsi="Arial" w:cs="Arial"/>
          <w:sz w:val="24"/>
          <w:szCs w:val="24"/>
        </w:rPr>
      </w:pPr>
      <w:r w:rsidRPr="00790C6F">
        <w:rPr>
          <w:rFonts w:ascii="Arial" w:hAnsi="Arial" w:cs="Arial"/>
          <w:sz w:val="24"/>
          <w:szCs w:val="24"/>
        </w:rPr>
        <w:t xml:space="preserve">Se </w:t>
      </w:r>
      <w:r w:rsidR="00864C04" w:rsidRPr="00790C6F">
        <w:rPr>
          <w:rFonts w:ascii="Arial" w:hAnsi="Arial" w:cs="Arial"/>
          <w:sz w:val="24"/>
          <w:szCs w:val="24"/>
        </w:rPr>
        <w:t>iniciaría</w:t>
      </w:r>
      <w:r w:rsidRPr="00790C6F">
        <w:rPr>
          <w:rFonts w:ascii="Arial" w:hAnsi="Arial" w:cs="Arial"/>
          <w:sz w:val="24"/>
          <w:szCs w:val="24"/>
        </w:rPr>
        <w:t xml:space="preserve"> el camino para iniciar con la </w:t>
      </w:r>
      <w:r w:rsidR="00864C04" w:rsidRPr="00790C6F">
        <w:rPr>
          <w:rFonts w:ascii="Arial" w:hAnsi="Arial" w:cs="Arial"/>
          <w:sz w:val="24"/>
          <w:szCs w:val="24"/>
        </w:rPr>
        <w:t>maestría</w:t>
      </w:r>
      <w:r w:rsidRPr="00790C6F">
        <w:rPr>
          <w:rFonts w:ascii="Arial" w:hAnsi="Arial" w:cs="Arial"/>
          <w:sz w:val="24"/>
          <w:szCs w:val="24"/>
        </w:rPr>
        <w:t xml:space="preserve"> para poder enseñar reiki.</w:t>
      </w:r>
    </w:p>
    <w:sectPr w:rsidR="00B158A3" w:rsidRPr="00790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0A3"/>
    <w:multiLevelType w:val="hybridMultilevel"/>
    <w:tmpl w:val="DB9C87FA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80E723A"/>
    <w:multiLevelType w:val="hybridMultilevel"/>
    <w:tmpl w:val="CFFC7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F4"/>
    <w:rsid w:val="00572B84"/>
    <w:rsid w:val="00790C6F"/>
    <w:rsid w:val="007D21F4"/>
    <w:rsid w:val="00864C04"/>
    <w:rsid w:val="00B1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4A6B"/>
  <w15:chartTrackingRefBased/>
  <w15:docId w15:val="{C98D67C1-F581-41A0-892A-63E1F419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1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D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D2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A2B7-2745-4F2C-BB78-3EB29AD9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de la Parra</dc:creator>
  <cp:keywords/>
  <dc:description/>
  <cp:lastModifiedBy>EZEQUIEL HERNANDEZ</cp:lastModifiedBy>
  <cp:revision>2</cp:revision>
  <dcterms:created xsi:type="dcterms:W3CDTF">2019-12-04T03:49:00Z</dcterms:created>
  <dcterms:modified xsi:type="dcterms:W3CDTF">2019-12-04T03:49:00Z</dcterms:modified>
</cp:coreProperties>
</file>